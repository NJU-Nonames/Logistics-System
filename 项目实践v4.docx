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F94E7" w14:textId="77777777" w:rsidR="00446B87" w:rsidRPr="003B4F1E" w:rsidRDefault="001E324F" w:rsidP="001E324F">
      <w:pPr>
        <w:pStyle w:val="Heading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ListParagraph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Heading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ListParagraph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ListParagraph"/>
      </w:pPr>
    </w:p>
    <w:p w14:paraId="5312CC4C" w14:textId="77777777" w:rsidR="002E6C03" w:rsidRPr="003B4F1E" w:rsidRDefault="002E6C03" w:rsidP="0060575F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ListParagraph"/>
        <w:ind w:left="1800"/>
      </w:pPr>
    </w:p>
    <w:p w14:paraId="3C139FC9" w14:textId="77777777" w:rsidR="00796A32" w:rsidRPr="003B4F1E" w:rsidRDefault="0038739C" w:rsidP="00796A32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ListParagraph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ListParagraph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ListParagraph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ListParagraph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ListParagraph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4C57F577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del w:id="0" w:author="钦 刘" w:date="2015-09-24T14:17:00Z">
        <w:r w:rsidR="00E729E8" w:rsidRPr="003B4F1E" w:rsidDel="00C35AA2">
          <w:rPr>
            <w:rFonts w:hint="eastAsia"/>
          </w:rPr>
          <w:delText>、</w:delText>
        </w:r>
        <w:r w:rsidR="00E729E8" w:rsidRPr="003B4F1E" w:rsidDel="00C35AA2">
          <w:rPr>
            <w:rFonts w:hint="eastAsia"/>
          </w:rPr>
          <w:delText>20</w:delText>
        </w:r>
      </w:del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Heading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0BC0E80B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</w:t>
      </w:r>
      <w:ins w:id="1" w:author="钦 刘" w:date="2015-09-25T14:02:00Z">
        <w:r w:rsidR="0019602A">
          <w:rPr>
            <w:rFonts w:hint="eastAsia"/>
          </w:rPr>
          <w:t>寄</w:t>
        </w:r>
      </w:ins>
      <w:del w:id="2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件人</w:t>
      </w:r>
      <w:ins w:id="3" w:author="钦 刘" w:date="2015-09-24T14:17:00Z">
        <w:r w:rsidR="00C35AA2">
          <w:rPr>
            <w:rFonts w:hint="eastAsia"/>
          </w:rPr>
          <w:t>营业厅</w:t>
        </w:r>
      </w:ins>
      <w:del w:id="4" w:author="钦 刘" w:date="2015-09-24T14:17:00Z">
        <w:r w:rsidR="00CB6CD0" w:rsidRPr="003B4F1E" w:rsidDel="00C35AA2">
          <w:rPr>
            <w:rFonts w:hint="eastAsia"/>
          </w:rPr>
          <w:delText>中转点</w:delText>
        </w:r>
      </w:del>
      <w:r w:rsidR="00CB6CD0" w:rsidRPr="003B4F1E">
        <w:rPr>
          <w:rFonts w:hint="eastAsia"/>
        </w:rPr>
        <w:t>、到达</w:t>
      </w:r>
      <w:ins w:id="5" w:author="钦 刘" w:date="2015-09-25T14:02:00Z">
        <w:r w:rsidR="0019602A">
          <w:rPr>
            <w:rFonts w:hint="eastAsia"/>
          </w:rPr>
          <w:t>寄</w:t>
        </w:r>
      </w:ins>
      <w:del w:id="6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</w:t>
      </w:r>
      <w:del w:id="7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8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</w:t>
      </w:r>
      <w:ins w:id="9" w:author="钦 刘" w:date="2015-09-25T14:02:00Z">
        <w:r w:rsidR="0019602A">
          <w:rPr>
            <w:rFonts w:hint="eastAsia"/>
          </w:rPr>
          <w:t>收</w:t>
        </w:r>
      </w:ins>
      <w:del w:id="10" w:author="钦 刘" w:date="2015-09-25T14:02:00Z">
        <w:r w:rsidR="00CB6CD0" w:rsidRPr="003B4F1E" w:rsidDel="0019602A">
          <w:rPr>
            <w:rFonts w:hint="eastAsia"/>
          </w:rPr>
          <w:delText>寄</w:delText>
        </w:r>
      </w:del>
      <w:r w:rsidR="00CB6CD0" w:rsidRPr="003B4F1E">
        <w:rPr>
          <w:rFonts w:hint="eastAsia"/>
        </w:rPr>
        <w:t>件</w:t>
      </w:r>
      <w:del w:id="11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12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、到达收件</w:t>
      </w:r>
      <w:del w:id="13" w:author="钦 刘" w:date="2015-09-24T14:18:00Z">
        <w:r w:rsidR="00CB6CD0" w:rsidRPr="003B4F1E" w:rsidDel="00C35AA2">
          <w:rPr>
            <w:rFonts w:hint="eastAsia"/>
          </w:rPr>
          <w:delText>人中转点</w:delText>
        </w:r>
      </w:del>
      <w:ins w:id="14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营业厅</w:t>
        </w:r>
      </w:ins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ins w:id="15" w:author="钦 刘" w:date="2015-09-24T14:19:00Z">
        <w:r w:rsidR="00C35AA2">
          <w:rPr>
            <w:rFonts w:hint="eastAsia"/>
          </w:rPr>
          <w:t>如果没有历史数据，为</w:t>
        </w:r>
        <w:r w:rsidR="00C35AA2">
          <w:rPr>
            <w:rFonts w:hint="eastAsia"/>
          </w:rPr>
          <w:t>0</w:t>
        </w:r>
      </w:ins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697860D0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del w:id="16" w:author="钦 刘" w:date="2015-09-28T09:45:00Z">
        <w:r w:rsidR="00A12F58" w:rsidRPr="003B4F1E" w:rsidDel="007E2B3A">
          <w:rPr>
            <w:rFonts w:hint="eastAsia"/>
          </w:rPr>
          <w:delText>+</w:delText>
        </w:r>
      </w:del>
      <w:del w:id="17" w:author="钦 刘" w:date="2015-09-25T14:30:00Z">
        <w:r w:rsidR="00A12F58" w:rsidRPr="003B4F1E" w:rsidDel="009F4F40">
          <w:rPr>
            <w:rFonts w:hint="eastAsia"/>
          </w:rPr>
          <w:delText>1</w:delText>
        </w:r>
      </w:del>
      <w:del w:id="18" w:author="钦 刘" w:date="2015-09-25T14:29:00Z">
        <w:r w:rsidR="00A12F58" w:rsidRPr="003B4F1E" w:rsidDel="003820EE">
          <w:rPr>
            <w:rFonts w:hint="eastAsia"/>
          </w:rPr>
          <w:delText>营业厅</w:delText>
        </w:r>
      </w:del>
      <w:r w:rsidR="00A12F58" w:rsidRPr="003B4F1E">
        <w:rPr>
          <w:rFonts w:hint="eastAsia"/>
        </w:rPr>
        <w:t>+0</w:t>
      </w:r>
      <w:ins w:id="19" w:author="钦 刘" w:date="2015-09-28T09:45:00Z">
        <w:r w:rsidR="007E2B3A">
          <w:t>0</w:t>
        </w:r>
      </w:ins>
      <w:bookmarkStart w:id="20" w:name="_GoBack"/>
      <w:bookmarkEnd w:id="20"/>
      <w:del w:id="21" w:author="钦 刘" w:date="2015-09-25T14:29:00Z">
        <w:r w:rsidR="00A12F58" w:rsidRPr="003B4F1E" w:rsidDel="00DE1091">
          <w:rPr>
            <w:rFonts w:hint="eastAsia"/>
          </w:rPr>
          <w:delText>0</w:delText>
        </w:r>
      </w:del>
      <w:r w:rsidR="00A12F58" w:rsidRPr="003B4F1E">
        <w:rPr>
          <w:rFonts w:hint="eastAsia"/>
        </w:rPr>
        <w:t>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</w:t>
      </w:r>
      <w:del w:id="22" w:author="钦 刘" w:date="2015-09-25T14:19:00Z">
        <w:r w:rsidR="00432E8B" w:rsidRPr="003B4F1E" w:rsidDel="003F1989">
          <w:rPr>
            <w:rFonts w:hint="eastAsia"/>
          </w:rPr>
          <w:delText>、车辆图片</w:delText>
        </w:r>
      </w:del>
      <w:r w:rsidR="00432E8B" w:rsidRPr="003B4F1E">
        <w:rPr>
          <w:rFonts w:hint="eastAsia"/>
        </w:rPr>
        <w:t>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del w:id="23" w:author="钦 刘" w:date="2015-09-25T14:28:00Z">
        <w:r w:rsidR="00A12F58" w:rsidRPr="003B4F1E" w:rsidDel="003820EE">
          <w:rPr>
            <w:rFonts w:hint="eastAsia"/>
          </w:rPr>
          <w:delText>营业厅</w:delText>
        </w:r>
        <w:r w:rsidR="00A12F58" w:rsidRPr="003B4F1E" w:rsidDel="003820EE">
          <w:rPr>
            <w:rFonts w:hint="eastAsia"/>
          </w:rPr>
          <w:delText>+00</w:delText>
        </w:r>
        <w:r w:rsidR="00A12F58" w:rsidRPr="003B4F1E" w:rsidDel="003820EE">
          <w:rPr>
            <w:rFonts w:hint="eastAsia"/>
          </w:rPr>
          <w:delText>鼓楼</w:delText>
        </w:r>
      </w:del>
      <w:r w:rsidR="00A12F58" w:rsidRPr="003B4F1E">
        <w:rPr>
          <w:rFonts w:hint="eastAsia"/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ListParagraph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ListParagraph"/>
        <w:ind w:left="644"/>
      </w:pPr>
    </w:p>
    <w:p w14:paraId="6A7A5BED" w14:textId="77777777" w:rsidR="00B37DC6" w:rsidRPr="003B4F1E" w:rsidRDefault="00B37DC6" w:rsidP="00B37DC6">
      <w:pPr>
        <w:pStyle w:val="ListParagraph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ListParagraph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ListParagraph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ListParagraph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ListParagraph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ListParagraph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ListParagraph"/>
        <w:ind w:left="644"/>
      </w:pPr>
    </w:p>
    <w:p w14:paraId="7671EBEC" w14:textId="77777777" w:rsidR="00594851" w:rsidRPr="003B4F1E" w:rsidRDefault="00594851" w:rsidP="00594851">
      <w:pPr>
        <w:pStyle w:val="ListParagraph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ListParagraph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ListParagraph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ListParagraph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ListParagraph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ListParagraph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ListParagraph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ListParagraph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ListParagraph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ListParagraph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8FDA3" w14:textId="77777777" w:rsidR="00C36741" w:rsidRDefault="00C36741" w:rsidP="00BE19D2">
      <w:r>
        <w:separator/>
      </w:r>
    </w:p>
  </w:endnote>
  <w:endnote w:type="continuationSeparator" w:id="0">
    <w:p w14:paraId="09D3A981" w14:textId="77777777" w:rsidR="00C36741" w:rsidRDefault="00C36741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361B2" w14:textId="77777777" w:rsidR="00C36741" w:rsidRDefault="00C36741" w:rsidP="00BE19D2">
      <w:r>
        <w:separator/>
      </w:r>
    </w:p>
  </w:footnote>
  <w:footnote w:type="continuationSeparator" w:id="0">
    <w:p w14:paraId="1F9CB81B" w14:textId="77777777" w:rsidR="00C36741" w:rsidRDefault="00C36741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52E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97E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  <w:style w:type="character" w:styleId="Hyperlink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B8C"/>
  </w:style>
  <w:style w:type="paragraph" w:styleId="Title">
    <w:name w:val="Title"/>
    <w:basedOn w:val="Normal"/>
    <w:next w:val="Normal"/>
    <w:link w:val="TitleChar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A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  <w:style w:type="character" w:styleId="Hyperlink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B8C"/>
  </w:style>
  <w:style w:type="paragraph" w:styleId="Title">
    <w:name w:val="Title"/>
    <w:basedOn w:val="Normal"/>
    <w:next w:val="Normal"/>
    <w:link w:val="TitleChar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A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C820B-7650-6C41-8C9A-150F9FAC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757</Words>
  <Characters>4317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钦 刘</cp:lastModifiedBy>
  <cp:revision>7</cp:revision>
  <dcterms:created xsi:type="dcterms:W3CDTF">2014-09-27T16:27:00Z</dcterms:created>
  <dcterms:modified xsi:type="dcterms:W3CDTF">2015-09-28T01:45:00Z</dcterms:modified>
</cp:coreProperties>
</file>